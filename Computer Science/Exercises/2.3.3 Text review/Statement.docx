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D7A64" w14:textId="77777777" w:rsidR="00CE7924" w:rsidRDefault="0027070E" w:rsidP="00701F6F">
      <w:pPr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Руководителю компании</w:t>
      </w:r>
      <w:r w:rsidR="00701F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7070E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2707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70E">
        <w:rPr>
          <w:rFonts w:ascii="Times New Roman" w:hAnsi="Times New Roman" w:cs="Times New Roman"/>
          <w:sz w:val="28"/>
          <w:szCs w:val="28"/>
        </w:rPr>
        <w:t>Inc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 xml:space="preserve">г-ну Марку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Цукербергу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 w:rsidR="00701F6F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</w:rPr>
        <w:t>российского прогр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аммиста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01F6F">
        <w:rPr>
          <w:rFonts w:ascii="Times New Roman" w:hAnsi="Times New Roman" w:cs="Times New Roman"/>
          <w:sz w:val="28"/>
          <w:szCs w:val="28"/>
        </w:rPr>
        <w:t>Кузнецова</w:t>
      </w:r>
      <w:proofErr w:type="spellEnd"/>
      <w:r w:rsidR="00701F6F">
        <w:rPr>
          <w:rFonts w:ascii="Times New Roman" w:hAnsi="Times New Roman" w:cs="Times New Roman"/>
          <w:sz w:val="28"/>
          <w:szCs w:val="28"/>
        </w:rPr>
        <w:t xml:space="preserve"> Ивана Петровича</w:t>
      </w:r>
    </w:p>
    <w:p w14:paraId="4C2D3FB2" w14:textId="51E96B61" w:rsidR="00701F6F" w:rsidDel="008B4E17" w:rsidRDefault="00701F6F">
      <w:pPr>
        <w:rPr>
          <w:del w:id="1" w:author="Леснов Андрей Юрьевич" w:date="2019-11-12T17:12:00Z"/>
          <w:rFonts w:ascii="Times New Roman" w:hAnsi="Times New Roman" w:cs="Times New Roman"/>
          <w:sz w:val="28"/>
          <w:szCs w:val="28"/>
        </w:rPr>
      </w:pPr>
    </w:p>
    <w:p w14:paraId="7EF162C2" w14:textId="02C9435B" w:rsidR="00701F6F" w:rsidDel="008B4E17" w:rsidRDefault="00701F6F">
      <w:pPr>
        <w:rPr>
          <w:del w:id="2" w:author="Леснов Андрей Юрьевич" w:date="2019-11-12T17:12:00Z"/>
          <w:rFonts w:ascii="Times New Roman" w:hAnsi="Times New Roman" w:cs="Times New Roman"/>
          <w:sz w:val="28"/>
          <w:szCs w:val="28"/>
        </w:rPr>
      </w:pPr>
      <w:commentRangeStart w:id="3"/>
    </w:p>
    <w:p w14:paraId="0D66972E" w14:textId="77777777" w:rsidR="00701F6F" w:rsidRPr="00701F6F" w:rsidRDefault="00701F6F" w:rsidP="00382B67">
      <w:pPr>
        <w:spacing w:before="1200"/>
        <w:jc w:val="center"/>
        <w:rPr>
          <w:rFonts w:ascii="Times New Roman" w:hAnsi="Times New Roman" w:cs="Times New Roman"/>
          <w:sz w:val="32"/>
          <w:szCs w:val="32"/>
        </w:rPr>
        <w:pPrChange w:id="4" w:author="Леснов Андрей Юрьевич" w:date="2019-11-12T17:27:00Z">
          <w:pPr>
            <w:jc w:val="center"/>
          </w:pPr>
        </w:pPrChange>
      </w:pPr>
      <w:r w:rsidRPr="00701F6F">
        <w:rPr>
          <w:rFonts w:ascii="Times New Roman" w:hAnsi="Times New Roman" w:cs="Times New Roman"/>
          <w:sz w:val="32"/>
          <w:szCs w:val="32"/>
        </w:rPr>
        <w:t>Заявление</w:t>
      </w:r>
    </w:p>
    <w:p w14:paraId="33C26600" w14:textId="05C108C2" w:rsidR="00701F6F" w:rsidRPr="00701F6F" w:rsidDel="008B4E17" w:rsidRDefault="00701F6F" w:rsidP="00701F6F">
      <w:pPr>
        <w:jc w:val="center"/>
        <w:rPr>
          <w:del w:id="5" w:author="Леснов Андрей Юрьевич" w:date="2019-11-12T17:12:00Z"/>
          <w:rFonts w:ascii="Times New Roman" w:hAnsi="Times New Roman" w:cs="Times New Roman"/>
          <w:sz w:val="32"/>
          <w:szCs w:val="32"/>
        </w:rPr>
      </w:pPr>
    </w:p>
    <w:commentRangeEnd w:id="3"/>
    <w:p w14:paraId="43CFE0DF" w14:textId="2EDC1B3E" w:rsidR="00701F6F" w:rsidRPr="00701F6F" w:rsidDel="008B4E17" w:rsidRDefault="0050185F" w:rsidP="00701F6F">
      <w:pPr>
        <w:jc w:val="center"/>
        <w:rPr>
          <w:del w:id="6" w:author="Леснов Андрей Юрьевич" w:date="2019-11-12T17:12:00Z"/>
          <w:rFonts w:ascii="Times New Roman" w:hAnsi="Times New Roman" w:cs="Times New Roman"/>
          <w:sz w:val="32"/>
          <w:szCs w:val="32"/>
        </w:rPr>
      </w:pPr>
      <w:del w:id="7" w:author="Леснов Андрей Юрьевич" w:date="2019-11-12T17:12:00Z">
        <w:r w:rsidDel="008B4E17">
          <w:rPr>
            <w:rStyle w:val="a3"/>
          </w:rPr>
          <w:commentReference w:id="3"/>
        </w:r>
      </w:del>
    </w:p>
    <w:p w14:paraId="18F2A0CF" w14:textId="49DCB238" w:rsidR="00701F6F" w:rsidRPr="0027070E" w:rsidRDefault="00701F6F" w:rsidP="00D80A81">
      <w:pPr>
        <w:spacing w:before="1200"/>
        <w:ind w:firstLine="709"/>
        <w:jc w:val="both"/>
        <w:rPr>
          <w:rFonts w:ascii="Times New Roman" w:hAnsi="Times New Roman" w:cs="Times New Roman"/>
          <w:sz w:val="32"/>
          <w:szCs w:val="32"/>
        </w:rPr>
        <w:pPrChange w:id="8" w:author="Леснов Андрей Юрьевич" w:date="2019-11-12T17:30:00Z">
          <w:pPr/>
        </w:pPrChange>
      </w:pPr>
      <w:del w:id="9" w:author="Леснов Андрей Юрьевич" w:date="2019-11-12T17:17:00Z">
        <w:r w:rsidRPr="00701F6F" w:rsidDel="008B4E17">
          <w:rPr>
            <w:rFonts w:ascii="Times New Roman" w:hAnsi="Times New Roman" w:cs="Times New Roman"/>
            <w:sz w:val="32"/>
            <w:szCs w:val="32"/>
          </w:rPr>
          <w:tab/>
        </w:r>
        <w:r w:rsidR="0050185F" w:rsidDel="008B4E17">
          <w:rPr>
            <w:rStyle w:val="a3"/>
          </w:rPr>
          <w:commentReference w:id="10"/>
        </w:r>
      </w:del>
      <w:commentRangeStart w:id="10"/>
      <w:commentRangeEnd w:id="10"/>
      <w:r w:rsidRPr="00701F6F">
        <w:rPr>
          <w:rFonts w:ascii="Times New Roman" w:hAnsi="Times New Roman" w:cs="Times New Roman"/>
          <w:sz w:val="32"/>
          <w:szCs w:val="32"/>
        </w:rPr>
        <w:t xml:space="preserve">Прошу </w:t>
      </w:r>
      <w:r w:rsidR="0027070E">
        <w:rPr>
          <w:rFonts w:ascii="Times New Roman" w:hAnsi="Times New Roman" w:cs="Times New Roman"/>
          <w:sz w:val="32"/>
          <w:szCs w:val="32"/>
        </w:rPr>
        <w:t>принять меня на работу в центр исследований и разработок</w:t>
      </w:r>
      <w:commentRangeStart w:id="11"/>
      <w:del w:id="12" w:author="Леснов Андрей Юрьевич" w:date="2019-11-12T17:13:00Z">
        <w:r w:rsidR="0027070E" w:rsidDel="008B4E17">
          <w:rPr>
            <w:rFonts w:ascii="Times New Roman" w:hAnsi="Times New Roman" w:cs="Times New Roman"/>
            <w:sz w:val="32"/>
            <w:szCs w:val="32"/>
          </w:rPr>
          <w:delText xml:space="preserve"> </w:delText>
        </w:r>
      </w:del>
      <w:commentRangeEnd w:id="11"/>
      <w:r w:rsidR="0073548B">
        <w:rPr>
          <w:rStyle w:val="a3"/>
        </w:rPr>
        <w:commentReference w:id="11"/>
      </w:r>
      <w:r w:rsidR="002707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070E" w:rsidRPr="0027070E">
        <w:rPr>
          <w:rFonts w:ascii="Times New Roman" w:hAnsi="Times New Roman" w:cs="Times New Roman"/>
          <w:sz w:val="32"/>
          <w:szCs w:val="32"/>
        </w:rPr>
        <w:t>Facebook</w:t>
      </w:r>
      <w:proofErr w:type="spellEnd"/>
      <w:del w:id="13" w:author="Леснов Андрей Юрьевич" w:date="2019-11-12T17:13:00Z">
        <w:r w:rsidR="0027070E" w:rsidRPr="0027070E" w:rsidDel="008B4E17">
          <w:rPr>
            <w:rFonts w:ascii="Times New Roman" w:hAnsi="Times New Roman" w:cs="Times New Roman"/>
            <w:sz w:val="32"/>
            <w:szCs w:val="32"/>
          </w:rPr>
          <w:delText xml:space="preserve"> </w:delText>
        </w:r>
      </w:del>
      <w:r w:rsidR="0027070E" w:rsidRPr="0027070E">
        <w:rPr>
          <w:rFonts w:ascii="Times New Roman" w:hAnsi="Times New Roman" w:cs="Times New Roman"/>
          <w:sz w:val="32"/>
          <w:szCs w:val="32"/>
        </w:rPr>
        <w:t xml:space="preserve"> в России</w:t>
      </w:r>
      <w:del w:id="14" w:author="Леснов Андрей Юрьевич" w:date="2019-11-12T17:13:00Z">
        <w:r w:rsidR="0027070E" w:rsidRPr="0027070E" w:rsidDel="008B4E17">
          <w:rPr>
            <w:rFonts w:ascii="Times New Roman" w:hAnsi="Times New Roman" w:cs="Times New Roman"/>
            <w:sz w:val="32"/>
            <w:szCs w:val="32"/>
          </w:rPr>
          <w:delText xml:space="preserve"> </w:delText>
        </w:r>
      </w:del>
      <w:r w:rsidR="0027070E" w:rsidRPr="0027070E">
        <w:rPr>
          <w:rFonts w:ascii="Times New Roman" w:hAnsi="Times New Roman" w:cs="Times New Roman"/>
          <w:sz w:val="32"/>
          <w:szCs w:val="32"/>
        </w:rPr>
        <w:t xml:space="preserve"> </w:t>
      </w:r>
      <w:r w:rsidR="0027070E">
        <w:rPr>
          <w:rFonts w:ascii="Times New Roman" w:hAnsi="Times New Roman" w:cs="Times New Roman"/>
          <w:sz w:val="32"/>
          <w:szCs w:val="32"/>
        </w:rPr>
        <w:t>(</w:t>
      </w:r>
      <w:del w:id="15" w:author="Леснов Андрей Юрьевич" w:date="2019-11-12T17:14:00Z">
        <w:r w:rsidR="0027070E" w:rsidDel="008B4E17">
          <w:rPr>
            <w:rFonts w:ascii="Times New Roman" w:hAnsi="Times New Roman" w:cs="Times New Roman"/>
            <w:sz w:val="32"/>
            <w:szCs w:val="32"/>
          </w:rPr>
          <w:delText xml:space="preserve"> </w:delText>
        </w:r>
      </w:del>
      <w:del w:id="16" w:author="Леснов Андрей Юрьевич" w:date="2019-11-12T17:20:00Z">
        <w:r w:rsidR="0027070E" w:rsidDel="008B4E17">
          <w:rPr>
            <w:rFonts w:ascii="Times New Roman" w:hAnsi="Times New Roman" w:cs="Times New Roman"/>
            <w:sz w:val="32"/>
            <w:szCs w:val="32"/>
          </w:rPr>
          <w:delText>хотя бы</w:delText>
        </w:r>
      </w:del>
      <w:del w:id="17" w:author="Леснов Андрей Юрьевич" w:date="2019-11-12T17:29:00Z">
        <w:r w:rsidR="0027070E" w:rsidDel="00D80A81">
          <w:rPr>
            <w:rFonts w:ascii="Times New Roman" w:hAnsi="Times New Roman" w:cs="Times New Roman"/>
            <w:sz w:val="32"/>
            <w:szCs w:val="32"/>
          </w:rPr>
          <w:delText xml:space="preserve"> </w:delText>
        </w:r>
      </w:del>
      <w:r w:rsidR="0027070E" w:rsidRPr="0027070E">
        <w:rPr>
          <w:rFonts w:ascii="Times New Roman" w:hAnsi="Times New Roman" w:cs="Times New Roman"/>
          <w:sz w:val="32"/>
          <w:szCs w:val="32"/>
        </w:rPr>
        <w:t>в качестве</w:t>
      </w:r>
      <w:del w:id="18" w:author="Леснов Андрей Юрьевич" w:date="2019-11-12T17:20:00Z">
        <w:r w:rsidR="0027070E" w:rsidRPr="0027070E" w:rsidDel="000F3424">
          <w:rPr>
            <w:rFonts w:ascii="Times New Roman" w:hAnsi="Times New Roman" w:cs="Times New Roman"/>
            <w:sz w:val="32"/>
            <w:szCs w:val="32"/>
          </w:rPr>
          <w:delText xml:space="preserve"> внештатного сотрудника</w:delText>
        </w:r>
      </w:del>
      <w:ins w:id="19" w:author="Леснов Андрей Юрьевич" w:date="2019-11-12T17:21:00Z">
        <w:r w:rsidR="000F3424">
          <w:rPr>
            <w:rFonts w:ascii="Times New Roman" w:hAnsi="Times New Roman" w:cs="Times New Roman"/>
            <w:sz w:val="32"/>
            <w:szCs w:val="32"/>
          </w:rPr>
          <w:t xml:space="preserve"> </w:t>
        </w:r>
      </w:ins>
      <w:ins w:id="20" w:author="Леснов Андрей Юрьевич" w:date="2019-11-12T17:20:00Z">
        <w:r w:rsidR="000F3424">
          <w:rPr>
            <w:rFonts w:ascii="Times New Roman" w:hAnsi="Times New Roman" w:cs="Times New Roman"/>
            <w:sz w:val="32"/>
            <w:szCs w:val="32"/>
          </w:rPr>
          <w:t>директора центра</w:t>
        </w:r>
      </w:ins>
      <w:commentRangeStart w:id="21"/>
      <w:del w:id="22" w:author="Леснов Андрей Юрьевич" w:date="2019-11-12T17:13:00Z">
        <w:r w:rsidR="0027070E" w:rsidRPr="0027070E" w:rsidDel="008B4E17">
          <w:rPr>
            <w:rFonts w:ascii="Times New Roman" w:hAnsi="Times New Roman" w:cs="Times New Roman"/>
            <w:sz w:val="32"/>
            <w:szCs w:val="32"/>
          </w:rPr>
          <w:delText xml:space="preserve"> </w:delText>
        </w:r>
      </w:del>
      <w:commentRangeEnd w:id="21"/>
      <w:r w:rsidR="0073548B">
        <w:rPr>
          <w:rStyle w:val="a3"/>
        </w:rPr>
        <w:commentReference w:id="21"/>
      </w:r>
      <w:r w:rsidR="0027070E">
        <w:rPr>
          <w:rFonts w:ascii="Times New Roman" w:hAnsi="Times New Roman" w:cs="Times New Roman"/>
          <w:sz w:val="32"/>
          <w:szCs w:val="32"/>
        </w:rPr>
        <w:t xml:space="preserve">) </w:t>
      </w:r>
      <w:r w:rsidR="0027070E" w:rsidRPr="0027070E">
        <w:rPr>
          <w:rFonts w:ascii="Times New Roman" w:hAnsi="Times New Roman" w:cs="Times New Roman"/>
          <w:sz w:val="32"/>
          <w:szCs w:val="32"/>
        </w:rPr>
        <w:t>с окладом $</w:t>
      </w:r>
      <w:del w:id="23" w:author="Леснов Андрей Юрьевич" w:date="2019-11-12T17:18:00Z">
        <w:r w:rsidR="0027070E" w:rsidRPr="0027070E" w:rsidDel="008B4E17">
          <w:rPr>
            <w:rFonts w:ascii="Times New Roman" w:hAnsi="Times New Roman" w:cs="Times New Roman"/>
            <w:sz w:val="32"/>
            <w:szCs w:val="32"/>
          </w:rPr>
          <w:delText xml:space="preserve"> 30000 </w:delText>
        </w:r>
      </w:del>
      <w:ins w:id="24" w:author="Леснов Андрей Юрьевич" w:date="2019-11-12T17:18:00Z">
        <w:r w:rsidR="008B4E17">
          <w:rPr>
            <w:rFonts w:ascii="Times New Roman" w:hAnsi="Times New Roman" w:cs="Times New Roman"/>
            <w:sz w:val="32"/>
            <w:szCs w:val="32"/>
          </w:rPr>
          <w:t>100000</w:t>
        </w:r>
        <w:r w:rsidR="008B4E17" w:rsidRPr="0027070E">
          <w:rPr>
            <w:rFonts w:ascii="Times New Roman" w:hAnsi="Times New Roman" w:cs="Times New Roman"/>
            <w:sz w:val="32"/>
            <w:szCs w:val="32"/>
          </w:rPr>
          <w:t xml:space="preserve"> </w:t>
        </w:r>
      </w:ins>
      <w:r w:rsidR="0027070E" w:rsidRPr="0027070E">
        <w:rPr>
          <w:rFonts w:ascii="Times New Roman" w:hAnsi="Times New Roman" w:cs="Times New Roman"/>
          <w:sz w:val="32"/>
          <w:szCs w:val="32"/>
        </w:rPr>
        <w:t>в месяц</w:t>
      </w:r>
      <w:del w:id="25" w:author="Леснов Андрей Юрьевич" w:date="2019-11-12T17:13:00Z">
        <w:r w:rsidR="0027070E" w:rsidDel="008B4E17">
          <w:rPr>
            <w:rFonts w:ascii="Times New Roman" w:hAnsi="Times New Roman" w:cs="Times New Roman"/>
            <w:sz w:val="32"/>
            <w:szCs w:val="32"/>
          </w:rPr>
          <w:delText xml:space="preserve"> </w:delText>
        </w:r>
      </w:del>
      <w:r w:rsidR="0027070E" w:rsidRPr="0027070E">
        <w:rPr>
          <w:rFonts w:ascii="Times New Roman" w:hAnsi="Times New Roman" w:cs="Times New Roman"/>
          <w:sz w:val="32"/>
          <w:szCs w:val="32"/>
        </w:rPr>
        <w:t>. Без</w:t>
      </w:r>
      <w:del w:id="26" w:author="Леснов Андрей Юрьевич" w:date="2019-11-12T17:21:00Z">
        <w:r w:rsidR="0027070E" w:rsidRPr="0027070E" w:rsidDel="000F3424">
          <w:rPr>
            <w:rFonts w:ascii="Times New Roman" w:hAnsi="Times New Roman" w:cs="Times New Roman"/>
            <w:sz w:val="32"/>
            <w:szCs w:val="32"/>
          </w:rPr>
          <w:delText xml:space="preserve"> меня все равно не справитесь</w:delText>
        </w:r>
      </w:del>
      <w:ins w:id="27" w:author="Леснов Андрей Юрьевич" w:date="2019-11-12T17:21:00Z">
        <w:r w:rsidR="000F3424">
          <w:rPr>
            <w:rFonts w:ascii="Times New Roman" w:hAnsi="Times New Roman" w:cs="Times New Roman"/>
            <w:sz w:val="32"/>
            <w:szCs w:val="32"/>
          </w:rPr>
          <w:t xml:space="preserve"> моего опыта и навыков</w:t>
        </w:r>
      </w:ins>
      <w:ins w:id="28" w:author="Леснов Андрей Юрьевич" w:date="2019-11-12T17:22:00Z">
        <w:r w:rsidR="000F3424">
          <w:rPr>
            <w:rFonts w:ascii="Times New Roman" w:hAnsi="Times New Roman" w:cs="Times New Roman"/>
            <w:sz w:val="32"/>
            <w:szCs w:val="32"/>
          </w:rPr>
          <w:t xml:space="preserve"> вам будет чрезвычайно сложно добиться хороших результатов</w:t>
        </w:r>
      </w:ins>
      <w:r w:rsidR="0027070E" w:rsidRPr="0027070E">
        <w:rPr>
          <w:rFonts w:ascii="Times New Roman" w:hAnsi="Times New Roman" w:cs="Times New Roman"/>
          <w:sz w:val="32"/>
          <w:szCs w:val="32"/>
        </w:rPr>
        <w:t>.</w:t>
      </w:r>
    </w:p>
    <w:p w14:paraId="2F0FD7DA" w14:textId="02D46788" w:rsidR="00701F6F" w:rsidDel="008B4E17" w:rsidRDefault="00701F6F" w:rsidP="00701F6F">
      <w:pPr>
        <w:rPr>
          <w:del w:id="29" w:author="Леснов Андрей Юрьевич" w:date="2019-11-12T17:15:00Z"/>
          <w:rFonts w:ascii="Times New Roman" w:hAnsi="Times New Roman" w:cs="Times New Roman"/>
          <w:sz w:val="28"/>
          <w:szCs w:val="28"/>
        </w:rPr>
      </w:pPr>
      <w:commentRangeStart w:id="30"/>
    </w:p>
    <w:commentRangeEnd w:id="30"/>
    <w:p w14:paraId="0DD897F2" w14:textId="29947DB6" w:rsidR="00701F6F" w:rsidDel="008B4E17" w:rsidRDefault="008B4E17" w:rsidP="00701F6F">
      <w:pPr>
        <w:rPr>
          <w:del w:id="31" w:author="Леснов Андрей Юрьевич" w:date="2019-11-12T17:15:00Z"/>
          <w:rFonts w:ascii="Times New Roman" w:hAnsi="Times New Roman" w:cs="Times New Roman"/>
          <w:sz w:val="28"/>
          <w:szCs w:val="28"/>
        </w:rPr>
      </w:pPr>
      <w:r>
        <w:rPr>
          <w:rStyle w:val="a3"/>
        </w:rPr>
        <w:commentReference w:id="30"/>
      </w:r>
    </w:p>
    <w:p w14:paraId="4949D8E9" w14:textId="1EB439CE" w:rsidR="00701F6F" w:rsidRPr="00701F6F" w:rsidRDefault="00701F6F" w:rsidP="00382B67">
      <w:pPr>
        <w:tabs>
          <w:tab w:val="left" w:pos="7088"/>
        </w:tabs>
        <w:spacing w:before="1200"/>
        <w:ind w:firstLine="709"/>
        <w:rPr>
          <w:rFonts w:ascii="Times New Roman" w:hAnsi="Times New Roman" w:cs="Times New Roman"/>
          <w:sz w:val="28"/>
          <w:szCs w:val="28"/>
        </w:rPr>
        <w:pPrChange w:id="32" w:author="Леснов Андрей Юрьевич" w:date="2019-11-12T17:29:00Z">
          <w:pPr/>
        </w:pPrChange>
      </w:pPr>
      <w:commentRangeStart w:id="33"/>
      <w:del w:id="34" w:author="Леснов Андрей Юрьевич" w:date="2019-11-12T17:15:00Z">
        <w:r w:rsidDel="008B4E17">
          <w:rPr>
            <w:rFonts w:ascii="Times New Roman" w:hAnsi="Times New Roman" w:cs="Times New Roman"/>
            <w:sz w:val="28"/>
            <w:szCs w:val="28"/>
          </w:rPr>
          <w:tab/>
        </w:r>
      </w:del>
      <w:commentRangeEnd w:id="33"/>
      <w:r w:rsidR="005C6B9E">
        <w:rPr>
          <w:rStyle w:val="a3"/>
        </w:rPr>
        <w:commentReference w:id="33"/>
      </w:r>
      <w:r>
        <w:rPr>
          <w:rFonts w:ascii="Times New Roman" w:hAnsi="Times New Roman" w:cs="Times New Roman"/>
          <w:sz w:val="28"/>
          <w:szCs w:val="28"/>
        </w:rPr>
        <w:t>01.02.2013</w:t>
      </w:r>
      <w:r w:rsidR="004D6E09">
        <w:rPr>
          <w:rFonts w:ascii="Times New Roman" w:hAnsi="Times New Roman" w:cs="Times New Roman"/>
          <w:sz w:val="28"/>
          <w:szCs w:val="28"/>
        </w:rPr>
        <w:tab/>
      </w:r>
      <w:commentRangeStart w:id="35"/>
      <w:del w:id="36" w:author="Леснов Андрей Юрьевич" w:date="2019-11-12T17:16:00Z">
        <w:r w:rsidDel="008B4E17">
          <w:rPr>
            <w:rFonts w:ascii="Times New Roman" w:hAnsi="Times New Roman" w:cs="Times New Roman"/>
            <w:sz w:val="28"/>
            <w:szCs w:val="28"/>
          </w:rPr>
          <w:tab/>
        </w:r>
        <w:r w:rsidDel="008B4E17">
          <w:rPr>
            <w:rFonts w:ascii="Times New Roman" w:hAnsi="Times New Roman" w:cs="Times New Roman"/>
            <w:sz w:val="28"/>
            <w:szCs w:val="28"/>
          </w:rPr>
          <w:tab/>
        </w:r>
        <w:r w:rsidDel="008B4E17">
          <w:rPr>
            <w:rFonts w:ascii="Times New Roman" w:hAnsi="Times New Roman" w:cs="Times New Roman"/>
            <w:sz w:val="28"/>
            <w:szCs w:val="28"/>
          </w:rPr>
          <w:tab/>
        </w:r>
        <w:r w:rsidDel="008B4E17">
          <w:rPr>
            <w:rFonts w:ascii="Times New Roman" w:hAnsi="Times New Roman" w:cs="Times New Roman"/>
            <w:sz w:val="28"/>
            <w:szCs w:val="28"/>
          </w:rPr>
          <w:tab/>
        </w:r>
        <w:r w:rsidDel="008B4E17">
          <w:rPr>
            <w:rFonts w:ascii="Times New Roman" w:hAnsi="Times New Roman" w:cs="Times New Roman"/>
            <w:sz w:val="28"/>
            <w:szCs w:val="28"/>
          </w:rPr>
          <w:tab/>
        </w:r>
        <w:r w:rsidDel="008B4E17">
          <w:rPr>
            <w:rFonts w:ascii="Times New Roman" w:hAnsi="Times New Roman" w:cs="Times New Roman"/>
            <w:sz w:val="28"/>
            <w:szCs w:val="28"/>
          </w:rPr>
          <w:tab/>
        </w:r>
      </w:del>
      <w:commentRangeEnd w:id="35"/>
      <w:r w:rsidR="005C6B9E">
        <w:rPr>
          <w:rStyle w:val="a3"/>
        </w:rPr>
        <w:commentReference w:id="35"/>
      </w:r>
      <w:r>
        <w:rPr>
          <w:rFonts w:ascii="Times New Roman" w:hAnsi="Times New Roman" w:cs="Times New Roman"/>
          <w:sz w:val="28"/>
          <w:szCs w:val="28"/>
        </w:rPr>
        <w:t>И.П. Кузнецов</w:t>
      </w:r>
    </w:p>
    <w:sectPr w:rsidR="00701F6F" w:rsidRPr="00701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Леснов Андрей Юрьевич" w:date="2019-11-12T17:09:00Z" w:initials="ЛАЮ">
    <w:p w14:paraId="2634813D" w14:textId="33C7A81E" w:rsidR="0050185F" w:rsidRDefault="0050185F">
      <w:pPr>
        <w:pStyle w:val="a4"/>
      </w:pPr>
      <w:r>
        <w:rPr>
          <w:rStyle w:val="a3"/>
        </w:rPr>
        <w:annotationRef/>
      </w:r>
      <w:r>
        <w:t>Пустые абзацы</w:t>
      </w:r>
    </w:p>
  </w:comment>
  <w:comment w:id="10" w:author="Леснов Андрей Юрьевич" w:date="2019-11-12T17:06:00Z" w:initials="ЛАЮ">
    <w:p w14:paraId="6FFB5D0D" w14:textId="55E7701F" w:rsidR="0050185F" w:rsidRDefault="0050185F">
      <w:pPr>
        <w:pStyle w:val="a4"/>
      </w:pPr>
      <w:r>
        <w:rPr>
          <w:rStyle w:val="a3"/>
        </w:rPr>
        <w:annotationRef/>
      </w:r>
      <w:r>
        <w:t>Красная строка табуляцией</w:t>
      </w:r>
    </w:p>
  </w:comment>
  <w:comment w:id="11" w:author="Леснов Андрей Юрьевич" w:date="2019-11-12T17:33:00Z" w:initials="ЛАЮ">
    <w:p w14:paraId="015BACE6" w14:textId="581B87F8" w:rsidR="0073548B" w:rsidRPr="0073548B" w:rsidRDefault="0073548B">
      <w:pPr>
        <w:pStyle w:val="a4"/>
      </w:pPr>
      <w:r>
        <w:rPr>
          <w:rStyle w:val="a3"/>
        </w:rPr>
        <w:annotationRef/>
      </w:r>
      <w:r>
        <w:t>Лишние пробелы</w:t>
      </w:r>
    </w:p>
  </w:comment>
  <w:comment w:id="21" w:author="Леснов Андрей Юрьевич" w:date="2019-11-12T17:33:00Z" w:initials="ЛАЮ">
    <w:p w14:paraId="333C2B2F" w14:textId="4A6682B3" w:rsidR="0073548B" w:rsidRDefault="0073548B">
      <w:pPr>
        <w:pStyle w:val="a4"/>
      </w:pPr>
      <w:r>
        <w:rPr>
          <w:rStyle w:val="a3"/>
        </w:rPr>
        <w:annotationRef/>
      </w:r>
      <w:r>
        <w:t>Лишние пробелы</w:t>
      </w:r>
    </w:p>
  </w:comment>
  <w:comment w:id="30" w:author="Леснов Андрей Юрьевич" w:date="2019-11-12T17:14:00Z" w:initials="ЛАЮ">
    <w:p w14:paraId="6536C563" w14:textId="2C16D41F" w:rsidR="008B4E17" w:rsidRPr="008B4E17" w:rsidRDefault="008B4E17">
      <w:pPr>
        <w:pStyle w:val="a4"/>
      </w:pPr>
      <w:r>
        <w:rPr>
          <w:rStyle w:val="a3"/>
        </w:rPr>
        <w:annotationRef/>
      </w:r>
      <w:r>
        <w:t>Пустые абзацы</w:t>
      </w:r>
    </w:p>
  </w:comment>
  <w:comment w:id="33" w:author="Леснов Андрей Юрьевич" w:date="2019-11-12T16:55:00Z" w:initials="ЛАЮ">
    <w:p w14:paraId="65AA9D2A" w14:textId="3BD09830" w:rsidR="005C6B9E" w:rsidRDefault="005C6B9E">
      <w:pPr>
        <w:pStyle w:val="a4"/>
      </w:pPr>
      <w:r>
        <w:rPr>
          <w:rStyle w:val="a3"/>
        </w:rPr>
        <w:annotationRef/>
      </w:r>
      <w:r>
        <w:t>Красная строка табуляцией</w:t>
      </w:r>
    </w:p>
  </w:comment>
  <w:comment w:id="35" w:author="Леснов Андрей Юрьевич" w:date="2019-11-12T16:51:00Z" w:initials="ЛАЮ">
    <w:p w14:paraId="05A72524" w14:textId="247D40E0" w:rsidR="005C6B9E" w:rsidRPr="005C6B9E" w:rsidRDefault="005C6B9E">
      <w:pPr>
        <w:pStyle w:val="a4"/>
      </w:pPr>
      <w:r>
        <w:rPr>
          <w:rStyle w:val="a3"/>
        </w:rPr>
        <w:annotationRef/>
      </w:r>
      <w:r>
        <w:t>Несколько знаков табуляции подряд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34813D" w15:done="0"/>
  <w15:commentEx w15:paraId="6FFB5D0D" w15:done="0"/>
  <w15:commentEx w15:paraId="015BACE6" w15:done="0"/>
  <w15:commentEx w15:paraId="333C2B2F" w15:done="0"/>
  <w15:commentEx w15:paraId="6536C563" w15:done="0"/>
  <w15:commentEx w15:paraId="65AA9D2A" w15:done="0"/>
  <w15:commentEx w15:paraId="05A7252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34813D" w16cid:durableId="217565AE"/>
  <w16cid:commentId w16cid:paraId="015BACE6" w16cid:durableId="21756B50"/>
  <w16cid:commentId w16cid:paraId="333C2B2F" w16cid:durableId="21756B6A"/>
  <w16cid:commentId w16cid:paraId="6536C563" w16cid:durableId="2175670C"/>
  <w16cid:commentId w16cid:paraId="65AA9D2A" w16cid:durableId="21756276"/>
  <w16cid:commentId w16cid:paraId="05A72524" w16cid:durableId="2175619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Леснов Андрей Юрьевич">
    <w15:presenceInfo w15:providerId="None" w15:userId="Леснов Андрей Юрь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6F"/>
    <w:rsid w:val="000F3424"/>
    <w:rsid w:val="0027070E"/>
    <w:rsid w:val="00336574"/>
    <w:rsid w:val="00382B67"/>
    <w:rsid w:val="004D6E09"/>
    <w:rsid w:val="0050185F"/>
    <w:rsid w:val="005C1463"/>
    <w:rsid w:val="005C6B9E"/>
    <w:rsid w:val="00701F6F"/>
    <w:rsid w:val="0073548B"/>
    <w:rsid w:val="008259DB"/>
    <w:rsid w:val="008B4E17"/>
    <w:rsid w:val="00CE7924"/>
    <w:rsid w:val="00D8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88DE1"/>
  <w15:docId w15:val="{3094F737-2707-4DEC-AB99-7137359D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C6B9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5C6B9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5C6B9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5C6B9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5C6B9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C6B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C6B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Леснов Андрей Юрьевич</cp:lastModifiedBy>
  <cp:revision>2</cp:revision>
  <dcterms:created xsi:type="dcterms:W3CDTF">2019-11-12T14:36:00Z</dcterms:created>
  <dcterms:modified xsi:type="dcterms:W3CDTF">2019-11-12T14:36:00Z</dcterms:modified>
</cp:coreProperties>
</file>